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93038F" w14:textId="77777777" w:rsidR="008842BD" w:rsidRDefault="00FD2ADE">
      <w:r>
        <w:t>1. ¿Cómo se convierte un archivo HTML en un archivo PHP?</w:t>
      </w:r>
    </w:p>
    <w:p w14:paraId="50FC32A8" w14:textId="77777777" w:rsidR="00F84BAE" w:rsidRDefault="00F84BAE"/>
    <w:p w14:paraId="76302939" w14:textId="77777777" w:rsidR="00F84BAE" w:rsidRDefault="002A626E" w:rsidP="002A626E">
      <w:pPr>
        <w:ind w:firstLine="720"/>
      </w:pPr>
      <w:r>
        <w:t>R/Cambiar el formato del archivo de .</w:t>
      </w:r>
      <w:proofErr w:type="spellStart"/>
      <w:r>
        <w:t>html</w:t>
      </w:r>
      <w:proofErr w:type="spellEnd"/>
      <w:r>
        <w:t xml:space="preserve"> a .</w:t>
      </w:r>
      <w:proofErr w:type="spellStart"/>
      <w:r>
        <w:t>php</w:t>
      </w:r>
      <w:proofErr w:type="spellEnd"/>
      <w:r>
        <w:t xml:space="preserve"> </w:t>
      </w:r>
      <w:commentRangeStart w:id="0"/>
      <w:r>
        <w:t>y usar la etiqueta &lt;?</w:t>
      </w:r>
      <w:proofErr w:type="spellStart"/>
      <w:r>
        <w:t>php</w:t>
      </w:r>
      <w:commentRangeEnd w:id="0"/>
      <w:proofErr w:type="spellEnd"/>
      <w:r w:rsidR="00C15C9A">
        <w:rPr>
          <w:rStyle w:val="CommentReference"/>
        </w:rPr>
        <w:commentReference w:id="0"/>
      </w:r>
    </w:p>
    <w:p w14:paraId="30AA79E0" w14:textId="77777777" w:rsidR="00FD2ADE" w:rsidRDefault="00FD2ADE">
      <w:bookmarkStart w:id="1" w:name="_GoBack"/>
      <w:bookmarkEnd w:id="1"/>
    </w:p>
    <w:p w14:paraId="17125E1E" w14:textId="77777777" w:rsidR="00FD2ADE" w:rsidRDefault="00FD2ADE">
      <w:r>
        <w:t>2. Explique el concepto de “</w:t>
      </w:r>
      <w:proofErr w:type="spellStart"/>
      <w:r>
        <w:t>super</w:t>
      </w:r>
      <w:proofErr w:type="spellEnd"/>
      <w:r>
        <w:t>-globales” y brinde ejemplos</w:t>
      </w:r>
    </w:p>
    <w:p w14:paraId="36B17346" w14:textId="77777777" w:rsidR="002A626E" w:rsidRDefault="002A626E"/>
    <w:p w14:paraId="50A01E1E" w14:textId="77777777" w:rsidR="002A626E" w:rsidRDefault="002A626E" w:rsidP="002A626E">
      <w:pPr>
        <w:ind w:left="1134" w:hanging="425"/>
      </w:pPr>
      <w:r>
        <w:t>R/</w:t>
      </w:r>
      <w:commentRangeStart w:id="2"/>
      <w:r>
        <w:t xml:space="preserve">Son variables predefinidas que están disponibles en todo el programa. </w:t>
      </w:r>
      <w:commentRangeEnd w:id="2"/>
      <w:r w:rsidR="003650D4">
        <w:rPr>
          <w:rStyle w:val="CommentReference"/>
        </w:rPr>
        <w:commentReference w:id="2"/>
      </w:r>
      <w:r>
        <w:t xml:space="preserve">Algunos ejemplos son: </w:t>
      </w:r>
    </w:p>
    <w:p w14:paraId="29B04F00" w14:textId="77777777" w:rsidR="002A626E" w:rsidRDefault="002A626E" w:rsidP="002A626E">
      <w:pPr>
        <w:pStyle w:val="ListParagraph"/>
        <w:numPr>
          <w:ilvl w:val="0"/>
          <w:numId w:val="1"/>
        </w:numPr>
      </w:pPr>
      <w:commentRangeStart w:id="3"/>
      <w:r>
        <w:t xml:space="preserve">$_REQUEST: guarda la información </w:t>
      </w:r>
      <w:commentRangeEnd w:id="3"/>
      <w:r w:rsidR="003650D4">
        <w:rPr>
          <w:rStyle w:val="CommentReference"/>
        </w:rPr>
        <w:commentReference w:id="3"/>
      </w:r>
    </w:p>
    <w:p w14:paraId="6BD36E44" w14:textId="77777777" w:rsidR="002A626E" w:rsidRDefault="002A626E" w:rsidP="002A626E">
      <w:pPr>
        <w:pStyle w:val="ListParagraph"/>
        <w:numPr>
          <w:ilvl w:val="0"/>
          <w:numId w:val="1"/>
        </w:numPr>
      </w:pPr>
      <w:r>
        <w:t xml:space="preserve">$_SESSION, </w:t>
      </w:r>
    </w:p>
    <w:p w14:paraId="293A1A8B" w14:textId="77777777" w:rsidR="002A626E" w:rsidRDefault="002A626E" w:rsidP="002A626E">
      <w:pPr>
        <w:pStyle w:val="ListParagraph"/>
        <w:numPr>
          <w:ilvl w:val="0"/>
          <w:numId w:val="1"/>
        </w:numPr>
      </w:pPr>
      <w:r>
        <w:t xml:space="preserve">$_COOKIE, </w:t>
      </w:r>
    </w:p>
    <w:p w14:paraId="35191971" w14:textId="77777777" w:rsidR="002A626E" w:rsidRDefault="002A626E" w:rsidP="002A626E">
      <w:pPr>
        <w:pStyle w:val="ListParagraph"/>
        <w:numPr>
          <w:ilvl w:val="0"/>
          <w:numId w:val="1"/>
        </w:numPr>
      </w:pPr>
      <w:r>
        <w:t>$ENV.</w:t>
      </w:r>
    </w:p>
    <w:p w14:paraId="1EF1E0D0" w14:textId="77777777" w:rsidR="002A626E" w:rsidRDefault="002A626E" w:rsidP="002A626E">
      <w:pPr>
        <w:ind w:left="1134" w:hanging="425"/>
      </w:pPr>
    </w:p>
    <w:p w14:paraId="404A6075" w14:textId="77777777" w:rsidR="002A626E" w:rsidRDefault="002A626E"/>
    <w:p w14:paraId="00633AA1" w14:textId="77777777" w:rsidR="00FD2ADE" w:rsidRDefault="00FD2ADE"/>
    <w:p w14:paraId="79CCE8F5" w14:textId="77777777" w:rsidR="00FD2ADE" w:rsidRDefault="00FD2ADE">
      <w:r>
        <w:t>3. Compare a PHP con JavaScript. ¿Cuáles son algunas diferencias y similitudes entre ellos?</w:t>
      </w:r>
    </w:p>
    <w:p w14:paraId="4512013B" w14:textId="77777777" w:rsidR="00FD2ADE" w:rsidRDefault="000418E7">
      <w:r>
        <w:tab/>
      </w:r>
    </w:p>
    <w:p w14:paraId="5EC610D2" w14:textId="77777777" w:rsidR="000418E7" w:rsidRPr="000418E7" w:rsidRDefault="000418E7" w:rsidP="000418E7">
      <w:pPr>
        <w:ind w:left="720"/>
        <w:rPr>
          <w:lang w:val="en-US"/>
        </w:rPr>
      </w:pPr>
      <w:r>
        <w:t>R</w:t>
      </w:r>
      <w:commentRangeStart w:id="4"/>
      <w:r>
        <w:t xml:space="preserve">/ JavaScript es un lenguaje del lado del cliente </w:t>
      </w:r>
      <w:commentRangeEnd w:id="4"/>
      <w:r w:rsidR="003650D4">
        <w:rPr>
          <w:rStyle w:val="CommentReference"/>
        </w:rPr>
        <w:commentReference w:id="4"/>
      </w:r>
      <w:r>
        <w:t xml:space="preserve">y PHP del lado del servidor. </w:t>
      </w:r>
      <w:proofErr w:type="spellStart"/>
      <w:r w:rsidRPr="000418E7">
        <w:rPr>
          <w:lang w:val="en-US"/>
        </w:rPr>
        <w:t>Javascript</w:t>
      </w:r>
      <w:proofErr w:type="spellEnd"/>
      <w:r w:rsidRPr="000418E7">
        <w:rPr>
          <w:lang w:val="en-US"/>
        </w:rPr>
        <w:t xml:space="preserve"> </w:t>
      </w:r>
      <w:proofErr w:type="spellStart"/>
      <w:r w:rsidRPr="000418E7">
        <w:rPr>
          <w:lang w:val="en-US"/>
        </w:rPr>
        <w:t>corre</w:t>
      </w:r>
      <w:proofErr w:type="spellEnd"/>
      <w:r w:rsidRPr="000418E7">
        <w:rPr>
          <w:lang w:val="en-US"/>
        </w:rPr>
        <w:t xml:space="preserve"> en </w:t>
      </w:r>
      <w:proofErr w:type="spellStart"/>
      <w:r w:rsidRPr="000418E7">
        <w:rPr>
          <w:lang w:val="en-US"/>
        </w:rPr>
        <w:t>cualquier</w:t>
      </w:r>
      <w:proofErr w:type="spellEnd"/>
      <w:r w:rsidRPr="000418E7">
        <w:rPr>
          <w:lang w:val="en-US"/>
        </w:rPr>
        <w:t xml:space="preserve"> </w:t>
      </w:r>
      <w:proofErr w:type="spellStart"/>
      <w:r w:rsidRPr="000418E7">
        <w:rPr>
          <w:lang w:val="en-US"/>
        </w:rPr>
        <w:t>navegador</w:t>
      </w:r>
      <w:proofErr w:type="spellEnd"/>
      <w:r>
        <w:rPr>
          <w:lang w:val="en-US"/>
        </w:rPr>
        <w:t xml:space="preserve"> y </w:t>
      </w:r>
      <w:r w:rsidRPr="000418E7">
        <w:rPr>
          <w:lang w:val="en-US"/>
        </w:rPr>
        <w:t xml:space="preserve">PHP </w:t>
      </w:r>
      <w:proofErr w:type="spellStart"/>
      <w:r w:rsidRPr="000418E7">
        <w:rPr>
          <w:lang w:val="en-US"/>
        </w:rPr>
        <w:t>debe</w:t>
      </w:r>
      <w:proofErr w:type="spellEnd"/>
      <w:r w:rsidRPr="000418E7">
        <w:rPr>
          <w:lang w:val="en-US"/>
        </w:rPr>
        <w:t xml:space="preserve"> </w:t>
      </w:r>
      <w:proofErr w:type="spellStart"/>
      <w:r w:rsidRPr="000418E7">
        <w:rPr>
          <w:lang w:val="en-US"/>
        </w:rPr>
        <w:t>correr</w:t>
      </w:r>
      <w:proofErr w:type="spellEnd"/>
      <w:r w:rsidRPr="000418E7">
        <w:rPr>
          <w:lang w:val="en-US"/>
        </w:rPr>
        <w:t xml:space="preserve"> </w:t>
      </w:r>
      <w:proofErr w:type="spellStart"/>
      <w:r w:rsidRPr="000418E7">
        <w:rPr>
          <w:lang w:val="en-US"/>
        </w:rPr>
        <w:t>sobre</w:t>
      </w:r>
      <w:proofErr w:type="spellEnd"/>
      <w:r w:rsidRPr="000418E7">
        <w:rPr>
          <w:lang w:val="en-US"/>
        </w:rPr>
        <w:t xml:space="preserve"> </w:t>
      </w:r>
      <w:proofErr w:type="gramStart"/>
      <w:r w:rsidRPr="000418E7">
        <w:rPr>
          <w:lang w:val="en-US"/>
        </w:rPr>
        <w:t>un</w:t>
      </w:r>
      <w:proofErr w:type="gramEnd"/>
      <w:r w:rsidRPr="000418E7">
        <w:rPr>
          <w:lang w:val="en-US"/>
        </w:rPr>
        <w:t xml:space="preserve"> </w:t>
      </w:r>
      <w:proofErr w:type="spellStart"/>
      <w:r w:rsidRPr="000418E7">
        <w:rPr>
          <w:lang w:val="en-US"/>
        </w:rPr>
        <w:t>servidor</w:t>
      </w:r>
      <w:proofErr w:type="spellEnd"/>
      <w:r w:rsidRPr="000418E7">
        <w:rPr>
          <w:lang w:val="en-US"/>
        </w:rPr>
        <w:t xml:space="preserve"> web</w:t>
      </w:r>
      <w:r>
        <w:rPr>
          <w:lang w:val="en-US"/>
        </w:rPr>
        <w:t>.</w:t>
      </w:r>
      <w:ins w:id="5" w:author="Leo Picado" w:date="2016-04-17T21:41:00Z">
        <w:r w:rsidR="003650D4">
          <w:rPr>
            <w:lang w:val="en-US"/>
          </w:rPr>
          <w:t xml:space="preserve"> </w:t>
        </w:r>
        <w:proofErr w:type="gramStart"/>
        <w:r w:rsidR="003650D4">
          <w:rPr>
            <w:lang w:val="en-US"/>
          </w:rPr>
          <w:t xml:space="preserve">¿Y </w:t>
        </w:r>
        <w:proofErr w:type="spellStart"/>
        <w:r w:rsidR="003650D4">
          <w:rPr>
            <w:lang w:val="en-US"/>
          </w:rPr>
          <w:t>las</w:t>
        </w:r>
        <w:proofErr w:type="spellEnd"/>
        <w:r w:rsidR="003650D4">
          <w:rPr>
            <w:lang w:val="en-US"/>
          </w:rPr>
          <w:t xml:space="preserve"> </w:t>
        </w:r>
        <w:proofErr w:type="spellStart"/>
        <w:r w:rsidR="003650D4">
          <w:rPr>
            <w:lang w:val="en-US"/>
          </w:rPr>
          <w:t>similaridades</w:t>
        </w:r>
        <w:proofErr w:type="spellEnd"/>
        <w:r w:rsidR="003650D4">
          <w:rPr>
            <w:lang w:val="en-US"/>
          </w:rPr>
          <w:t>?</w:t>
        </w:r>
      </w:ins>
      <w:proofErr w:type="gramEnd"/>
    </w:p>
    <w:p w14:paraId="6F8020B4" w14:textId="77777777" w:rsidR="000418E7" w:rsidRDefault="000418E7"/>
    <w:p w14:paraId="2173801F" w14:textId="77777777" w:rsidR="00FD2ADE" w:rsidRDefault="00FD2ADE">
      <w:commentRangeStart w:id="6"/>
      <w:r>
        <w:t xml:space="preserve">4. Explique el concepto de </w:t>
      </w:r>
      <w:r w:rsidR="000418E7">
        <w:t xml:space="preserve">sesión en </w:t>
      </w:r>
      <w:proofErr w:type="spellStart"/>
      <w:r w:rsidR="000418E7">
        <w:t>php</w:t>
      </w:r>
      <w:proofErr w:type="spellEnd"/>
      <w:r w:rsidR="000418E7">
        <w:t>.</w:t>
      </w:r>
      <w:commentRangeEnd w:id="6"/>
      <w:r w:rsidR="003650D4">
        <w:rPr>
          <w:rStyle w:val="CommentReference"/>
        </w:rPr>
        <w:commentReference w:id="6"/>
      </w:r>
    </w:p>
    <w:sectPr w:rsidR="00FD2ADE" w:rsidSect="008842B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Leo Picado" w:date="2016-04-17T21:42:00Z" w:initials="LP">
    <w:p w14:paraId="65CDA7C8" w14:textId="31F0738D" w:rsidR="00C15C9A" w:rsidRDefault="00C15C9A">
      <w:pPr>
        <w:pStyle w:val="CommentText"/>
      </w:pPr>
      <w:r>
        <w:rPr>
          <w:rStyle w:val="CommentReference"/>
        </w:rPr>
        <w:annotationRef/>
      </w:r>
      <w:r>
        <w:t>Esto es opcional</w:t>
      </w:r>
    </w:p>
  </w:comment>
  <w:comment w:id="2" w:author="Leo Picado" w:date="2016-04-17T21:40:00Z" w:initials="LP">
    <w:p w14:paraId="6706D9EF" w14:textId="77777777" w:rsidR="003650D4" w:rsidRDefault="003650D4">
      <w:pPr>
        <w:pStyle w:val="CommentText"/>
      </w:pPr>
      <w:r>
        <w:rPr>
          <w:rStyle w:val="CommentReference"/>
        </w:rPr>
        <w:annotationRef/>
      </w:r>
      <w:r>
        <w:t>¿Quién las define? ¿</w:t>
      </w:r>
      <w:proofErr w:type="spellStart"/>
      <w:r>
        <w:t>Cúal</w:t>
      </w:r>
      <w:proofErr w:type="spellEnd"/>
      <w:r>
        <w:t xml:space="preserve"> es su importancia?</w:t>
      </w:r>
    </w:p>
  </w:comment>
  <w:comment w:id="3" w:author="Leo Picado" w:date="2016-04-17T21:41:00Z" w:initials="LP">
    <w:p w14:paraId="0CE39A44" w14:textId="77777777" w:rsidR="003650D4" w:rsidRDefault="003650D4">
      <w:pPr>
        <w:pStyle w:val="CommentText"/>
      </w:pPr>
      <w:r>
        <w:rPr>
          <w:rStyle w:val="CommentReference"/>
        </w:rPr>
        <w:annotationRef/>
      </w:r>
      <w:r>
        <w:t>Información sobre… ¿?</w:t>
      </w:r>
    </w:p>
  </w:comment>
  <w:comment w:id="4" w:author="Leo Picado" w:date="2016-04-17T21:41:00Z" w:initials="LP">
    <w:p w14:paraId="12A1E086" w14:textId="77777777" w:rsidR="003650D4" w:rsidRDefault="003650D4">
      <w:pPr>
        <w:pStyle w:val="CommentText"/>
      </w:pPr>
      <w:r>
        <w:rPr>
          <w:rStyle w:val="CommentReference"/>
        </w:rPr>
        <w:annotationRef/>
      </w:r>
      <w:r>
        <w:t xml:space="preserve">¿Y </w:t>
      </w:r>
      <w:proofErr w:type="spellStart"/>
      <w:r>
        <w:t>NodeJS</w:t>
      </w:r>
      <w:proofErr w:type="spellEnd"/>
      <w:r>
        <w:t>?</w:t>
      </w:r>
    </w:p>
  </w:comment>
  <w:comment w:id="6" w:author="Leo Picado" w:date="2016-04-17T21:41:00Z" w:initials="LP">
    <w:p w14:paraId="672F2289" w14:textId="77777777" w:rsidR="003650D4" w:rsidRDefault="003650D4">
      <w:pPr>
        <w:pStyle w:val="CommentText"/>
      </w:pPr>
      <w:r>
        <w:rPr>
          <w:rStyle w:val="CommentReference"/>
        </w:rPr>
        <w:annotationRef/>
      </w:r>
      <w:r>
        <w:t>No respondieron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433A35"/>
    <w:multiLevelType w:val="hybridMultilevel"/>
    <w:tmpl w:val="71DEE2C8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ADE"/>
    <w:rsid w:val="000418E7"/>
    <w:rsid w:val="002A626E"/>
    <w:rsid w:val="003650D4"/>
    <w:rsid w:val="00835DA5"/>
    <w:rsid w:val="008842BD"/>
    <w:rsid w:val="00C15C9A"/>
    <w:rsid w:val="00F84BAE"/>
    <w:rsid w:val="00FD2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314C52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35D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DA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2A626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650D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50D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50D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50D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50D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50D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0D4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35D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DA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2A626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650D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50D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50D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50D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50D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50D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0D4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38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101</Words>
  <Characters>580</Characters>
  <Application>Microsoft Macintosh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Araya</dc:creator>
  <cp:keywords/>
  <dc:description/>
  <cp:lastModifiedBy>Leo Picado</cp:lastModifiedBy>
  <cp:revision>3</cp:revision>
  <dcterms:created xsi:type="dcterms:W3CDTF">2016-04-15T02:48:00Z</dcterms:created>
  <dcterms:modified xsi:type="dcterms:W3CDTF">2016-04-18T03:42:00Z</dcterms:modified>
</cp:coreProperties>
</file>